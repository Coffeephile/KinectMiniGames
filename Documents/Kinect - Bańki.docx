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525" w:rsidRPr="00002525" w:rsidRDefault="00002525" w:rsidP="00002525">
      <w:pPr>
        <w:rPr>
          <w:i/>
          <w:lang w:val="pl-PL"/>
        </w:rPr>
      </w:pPr>
      <w:r w:rsidRPr="00002525">
        <w:rPr>
          <w:i/>
          <w:lang w:val="pl-PL"/>
        </w:rPr>
        <w:t>5.Bańki mydlane</w:t>
      </w:r>
    </w:p>
    <w:p w:rsidR="00002525" w:rsidRPr="00002525" w:rsidRDefault="00002525" w:rsidP="00002525">
      <w:pPr>
        <w:rPr>
          <w:i/>
          <w:lang w:val="pl-PL"/>
        </w:rPr>
      </w:pPr>
      <w:r w:rsidRPr="00002525">
        <w:rPr>
          <w:i/>
          <w:lang w:val="pl-PL"/>
        </w:rPr>
        <w:t xml:space="preserve">Na ekranie pojawiają się bańki mydlane, zadaniem dziecka jest za pomocą ruchów </w:t>
      </w:r>
      <w:del w:id="0" w:author="Łukasz Rauch" w:date="2013-07-02T15:18:00Z">
        <w:r w:rsidRPr="00002525" w:rsidDel="00040E68">
          <w:rPr>
            <w:i/>
            <w:lang w:val="pl-PL"/>
          </w:rPr>
          <w:delText xml:space="preserve">nóg i rąk </w:delText>
        </w:r>
      </w:del>
      <w:ins w:id="1" w:author="Łukasz Rauch" w:date="2013-07-02T15:18:00Z">
        <w:r w:rsidR="00040E68">
          <w:rPr>
            <w:i/>
            <w:lang w:val="pl-PL"/>
          </w:rPr>
          <w:t xml:space="preserve">dowolnej części ciała </w:t>
        </w:r>
      </w:ins>
      <w:r w:rsidRPr="00002525">
        <w:rPr>
          <w:i/>
          <w:lang w:val="pl-PL"/>
        </w:rPr>
        <w:t xml:space="preserve">je rozbić, jeśli mu się uda otrzymuje punkty. Co chwile są wypuszczane nowe bańki </w:t>
      </w:r>
      <w:del w:id="2" w:author="Łukasz Rauch" w:date="2013-07-02T15:19:00Z">
        <w:r w:rsidRPr="00002525" w:rsidDel="00040E68">
          <w:rPr>
            <w:i/>
            <w:lang w:val="pl-PL"/>
          </w:rPr>
          <w:delText xml:space="preserve">lub kolejne poziomy gry </w:delText>
        </w:r>
      </w:del>
      <w:ins w:id="3" w:author="Łukasz Rauch" w:date="2013-07-02T15:19:00Z">
        <w:r w:rsidR="00040E68">
          <w:rPr>
            <w:i/>
            <w:lang w:val="pl-PL"/>
          </w:rPr>
          <w:t xml:space="preserve">, </w:t>
        </w:r>
      </w:ins>
      <w:r w:rsidRPr="00002525">
        <w:rPr>
          <w:i/>
          <w:lang w:val="pl-PL"/>
        </w:rPr>
        <w:t xml:space="preserve">gdzie </w:t>
      </w:r>
      <w:del w:id="4" w:author="Łukasz Rauch" w:date="2013-07-02T15:19:00Z">
        <w:r w:rsidRPr="00002525" w:rsidDel="00040E68">
          <w:rPr>
            <w:i/>
            <w:lang w:val="pl-PL"/>
          </w:rPr>
          <w:delText xml:space="preserve">na każdym poziomie jest coraz więcej </w:delText>
        </w:r>
      </w:del>
      <w:ins w:id="5" w:author="Łukasz Rauch" w:date="2013-07-02T15:19:00Z">
        <w:r w:rsidR="00040E68">
          <w:rPr>
            <w:i/>
            <w:lang w:val="pl-PL"/>
          </w:rPr>
          <w:t xml:space="preserve">ilość </w:t>
        </w:r>
      </w:ins>
      <w:r w:rsidRPr="00002525">
        <w:rPr>
          <w:i/>
          <w:lang w:val="pl-PL"/>
        </w:rPr>
        <w:t>baniek</w:t>
      </w:r>
      <w:ins w:id="6" w:author="Łukasz Rauch" w:date="2013-07-02T15:19:00Z">
        <w:r w:rsidR="00040E68">
          <w:rPr>
            <w:i/>
            <w:lang w:val="pl-PL"/>
          </w:rPr>
          <w:t xml:space="preserve"> jest kontrolowana przez </w:t>
        </w:r>
        <w:commentRangeStart w:id="7"/>
        <w:r w:rsidR="00040E68">
          <w:rPr>
            <w:i/>
            <w:lang w:val="pl-PL"/>
          </w:rPr>
          <w:t>nauczyciela</w:t>
        </w:r>
        <w:commentRangeEnd w:id="7"/>
        <w:r w:rsidR="00040E68">
          <w:rPr>
            <w:rStyle w:val="Odwoaniedokomentarza"/>
          </w:rPr>
          <w:commentReference w:id="7"/>
        </w:r>
      </w:ins>
      <w:r w:rsidRPr="00002525">
        <w:rPr>
          <w:i/>
          <w:lang w:val="pl-PL"/>
        </w:rPr>
        <w:t>.</w:t>
      </w:r>
    </w:p>
    <w:p w:rsidR="00A65DA5" w:rsidRDefault="00002525">
      <w:pPr>
        <w:rPr>
          <w:lang w:val="pl-PL"/>
        </w:rPr>
      </w:pPr>
      <w:r>
        <w:rPr>
          <w:lang w:val="pl-PL"/>
        </w:rPr>
        <w:t>Opis podejścia:</w:t>
      </w:r>
    </w:p>
    <w:p w:rsidR="00002525" w:rsidRDefault="00002525" w:rsidP="00002525">
      <w:pPr>
        <w:rPr>
          <w:lang w:val="pl-PL"/>
        </w:rPr>
      </w:pPr>
      <w:r w:rsidRPr="00002525">
        <w:rPr>
          <w:lang w:val="pl-PL"/>
        </w:rPr>
        <w:t>Gra będzie polegała na przebijaniu baniek za pomocą nóg lub rąk. Na danym</w:t>
      </w:r>
      <w:r>
        <w:rPr>
          <w:lang w:val="pl-PL"/>
        </w:rPr>
        <w:t xml:space="preserve"> poziomie do zbicia będzie odpowiednia ilość baniek (np. na pierwszym 100 baniek). Wynikiem końcowym będzie ilość baniek która została zbita. </w:t>
      </w:r>
      <w:del w:id="8" w:author="Łukasz Rauch" w:date="2013-07-02T15:19:00Z">
        <w:r w:rsidDel="00040E68">
          <w:rPr>
            <w:lang w:val="pl-PL"/>
          </w:rPr>
          <w:delText xml:space="preserve">Na kolejnych poziomach będą występować różne bańki (większe, mniejsze oraz różnokolorowe). </w:delText>
        </w:r>
      </w:del>
      <w:r w:rsidR="005D1961">
        <w:rPr>
          <w:lang w:val="pl-PL"/>
        </w:rPr>
        <w:t>Bańki będą spadać z różną prędkością</w:t>
      </w:r>
      <w:del w:id="9" w:author="Łukasz Rauch" w:date="2013-07-02T15:19:00Z">
        <w:r w:rsidR="005D1961" w:rsidDel="00040E68">
          <w:rPr>
            <w:lang w:val="pl-PL"/>
          </w:rPr>
          <w:delText xml:space="preserve"> w zależności od </w:delText>
        </w:r>
        <w:commentRangeStart w:id="10"/>
        <w:r w:rsidR="005D1961" w:rsidDel="00040E68">
          <w:rPr>
            <w:lang w:val="pl-PL"/>
          </w:rPr>
          <w:delText>rozmiaru</w:delText>
        </w:r>
      </w:del>
      <w:commentRangeEnd w:id="10"/>
      <w:r w:rsidR="00040E68">
        <w:rPr>
          <w:rStyle w:val="Odwoaniedokomentarza"/>
        </w:rPr>
        <w:commentReference w:id="10"/>
      </w:r>
      <w:r w:rsidR="005D1961">
        <w:rPr>
          <w:lang w:val="pl-PL"/>
        </w:rPr>
        <w:t xml:space="preserve">. </w:t>
      </w:r>
      <w:commentRangeStart w:id="11"/>
      <w:r>
        <w:rPr>
          <w:lang w:val="pl-PL"/>
        </w:rPr>
        <w:t>Każda bańka będzie inaczej punktowana</w:t>
      </w:r>
      <w:commentRangeEnd w:id="11"/>
      <w:r w:rsidR="00040E68">
        <w:rPr>
          <w:rStyle w:val="Odwoaniedokomentarza"/>
        </w:rPr>
        <w:commentReference w:id="11"/>
      </w:r>
      <w:r>
        <w:rPr>
          <w:lang w:val="pl-PL"/>
        </w:rPr>
        <w:t>.</w:t>
      </w:r>
      <w:del w:id="12" w:author="Łukasz Rauch" w:date="2013-07-02T15:20:00Z">
        <w:r w:rsidDel="00040E68">
          <w:rPr>
            <w:lang w:val="pl-PL"/>
          </w:rPr>
          <w:delText xml:space="preserve"> Odpowiednia ilość punktów pozwoli przejść na następny poziom</w:delText>
        </w:r>
      </w:del>
      <w:r>
        <w:rPr>
          <w:lang w:val="pl-PL"/>
        </w:rPr>
        <w:t>.</w:t>
      </w:r>
    </w:p>
    <w:p w:rsidR="00002525" w:rsidRDefault="00002525" w:rsidP="00002525">
      <w:pPr>
        <w:rPr>
          <w:lang w:val="pl-PL"/>
        </w:rPr>
      </w:pPr>
      <w:r>
        <w:rPr>
          <w:lang w:val="pl-PL"/>
        </w:rPr>
        <w:t>Pytania:</w:t>
      </w:r>
    </w:p>
    <w:p w:rsidR="00002525" w:rsidDel="00040E68" w:rsidRDefault="00002525" w:rsidP="00002525">
      <w:pPr>
        <w:rPr>
          <w:del w:id="13" w:author="Łukasz Rauch" w:date="2013-07-02T15:20:00Z"/>
          <w:lang w:val="pl-PL"/>
        </w:rPr>
      </w:pPr>
      <w:del w:id="14" w:author="Łukasz Rauch" w:date="2013-07-02T15:20:00Z">
        <w:r w:rsidDel="00040E68">
          <w:rPr>
            <w:lang w:val="pl-PL"/>
          </w:rPr>
          <w:delText>- Ranking?</w:delText>
        </w:r>
      </w:del>
    </w:p>
    <w:p w:rsidR="00002525" w:rsidDel="00040E68" w:rsidRDefault="00002525" w:rsidP="00002525">
      <w:pPr>
        <w:rPr>
          <w:del w:id="15" w:author="Łukasz Rauch" w:date="2013-07-02T15:21:00Z"/>
          <w:lang w:val="pl-PL"/>
        </w:rPr>
      </w:pPr>
      <w:del w:id="16" w:author="Łukasz Rauch" w:date="2013-07-02T15:20:00Z">
        <w:r w:rsidDel="00040E68">
          <w:rPr>
            <w:lang w:val="pl-PL"/>
          </w:rPr>
          <w:delText xml:space="preserve"> </w:delText>
        </w:r>
      </w:del>
      <w:del w:id="17" w:author="Łukasz Rauch" w:date="2013-07-02T15:21:00Z">
        <w:r w:rsidDel="00040E68">
          <w:rPr>
            <w:lang w:val="pl-PL"/>
          </w:rPr>
          <w:delText>- Czy przejście na następny poziom ma być uzależnione od ilości punktów (jeśli nie zostanie osiągnięty jakiś próg to gra się zakończy zamiast przejść na kolejny poziom) czy po prostu na końcu wyświetlony zostanie wynik?</w:delText>
        </w:r>
      </w:del>
    </w:p>
    <w:p w:rsidR="00002525" w:rsidDel="00040E68" w:rsidRDefault="00002525" w:rsidP="00002525">
      <w:pPr>
        <w:rPr>
          <w:del w:id="18" w:author="Łukasz Rauch" w:date="2013-07-02T15:21:00Z"/>
          <w:lang w:val="pl-PL"/>
        </w:rPr>
      </w:pPr>
      <w:del w:id="19" w:author="Łukasz Rauch" w:date="2013-07-02T15:21:00Z">
        <w:r w:rsidDel="00040E68">
          <w:rPr>
            <w:lang w:val="pl-PL"/>
          </w:rPr>
          <w:delText>- Czy dziecko ma zbijać bańki dowolną częścią ciała (ramieniem, kolanem itd.) czy wyłącznie stopami i rękami? (jak bardzo gra ma wymagać precyzji a na ile bawić)</w:delText>
        </w:r>
      </w:del>
    </w:p>
    <w:p w:rsidR="00881445" w:rsidRDefault="00881445" w:rsidP="00002525">
      <w:pPr>
        <w:rPr>
          <w:lang w:val="pl-PL"/>
        </w:rPr>
      </w:pPr>
      <w:r>
        <w:rPr>
          <w:lang w:val="pl-PL"/>
        </w:rPr>
        <w:t xml:space="preserve">- Czy ma być brany pod uwagę czas w jakim dziecko zbiło wszystkie </w:t>
      </w:r>
      <w:commentRangeStart w:id="20"/>
      <w:r>
        <w:rPr>
          <w:lang w:val="pl-PL"/>
        </w:rPr>
        <w:t>bańki</w:t>
      </w:r>
      <w:commentRangeEnd w:id="20"/>
      <w:r w:rsidR="00040E68">
        <w:rPr>
          <w:rStyle w:val="Odwoaniedokomentarza"/>
        </w:rPr>
        <w:commentReference w:id="20"/>
      </w:r>
      <w:r>
        <w:rPr>
          <w:lang w:val="pl-PL"/>
        </w:rPr>
        <w:t>?</w:t>
      </w:r>
    </w:p>
    <w:p w:rsidR="00881445" w:rsidRPr="00002525" w:rsidRDefault="00881445" w:rsidP="00002525">
      <w:pPr>
        <w:rPr>
          <w:lang w:val="pl-PL"/>
        </w:rPr>
      </w:pPr>
    </w:p>
    <w:sectPr w:rsidR="00881445" w:rsidRPr="00002525">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Łukasz Rauch" w:date="2013-07-02T15:21:00Z" w:initials="ŁR">
    <w:p w:rsidR="00040E68" w:rsidRDefault="00040E68">
      <w:pPr>
        <w:pStyle w:val="Tekstkomentarza"/>
      </w:pPr>
      <w:r>
        <w:rPr>
          <w:rStyle w:val="Odwoaniedokomentarza"/>
        </w:rPr>
        <w:annotationRef/>
      </w:r>
      <w:proofErr w:type="spellStart"/>
      <w:r>
        <w:t>Gra</w:t>
      </w:r>
      <w:proofErr w:type="spellEnd"/>
      <w:r>
        <w:t xml:space="preserve"> jest </w:t>
      </w:r>
      <w:proofErr w:type="spellStart"/>
      <w:r>
        <w:t>jednopoziomowa</w:t>
      </w:r>
      <w:proofErr w:type="spellEnd"/>
      <w:r>
        <w:t>!</w:t>
      </w:r>
    </w:p>
  </w:comment>
  <w:comment w:id="10" w:author="Łukasz Rauch" w:date="2013-07-02T15:21:00Z" w:initials="ŁR">
    <w:p w:rsidR="00040E68" w:rsidRPr="00040E68" w:rsidRDefault="00040E68">
      <w:pPr>
        <w:pStyle w:val="Tekstkomentarza"/>
        <w:rPr>
          <w:lang w:val="pl-PL"/>
        </w:rPr>
      </w:pPr>
      <w:r>
        <w:rPr>
          <w:rStyle w:val="Odwoaniedokomentarza"/>
        </w:rPr>
        <w:annotationRef/>
      </w:r>
      <w:r w:rsidRPr="00040E68">
        <w:rPr>
          <w:lang w:val="pl-PL"/>
        </w:rPr>
        <w:t>Rozmiar baniek będziemy losować, ale nie będzie miał on na nic wpływu.</w:t>
      </w:r>
    </w:p>
  </w:comment>
  <w:comment w:id="11" w:author="Łukasz Rauch" w:date="2013-07-02T15:21:00Z" w:initials="ŁR">
    <w:p w:rsidR="00040E68" w:rsidRPr="00040E68" w:rsidRDefault="00040E68">
      <w:pPr>
        <w:pStyle w:val="Tekstkomentarza"/>
        <w:rPr>
          <w:lang w:val="pl-PL"/>
        </w:rPr>
      </w:pPr>
      <w:r>
        <w:rPr>
          <w:rStyle w:val="Odwoaniedokomentarza"/>
        </w:rPr>
        <w:annotationRef/>
      </w:r>
      <w:r w:rsidRPr="00040E68">
        <w:rPr>
          <w:lang w:val="pl-PL"/>
        </w:rPr>
        <w:t xml:space="preserve">Bańki będą równo punktowane – liczy się tylko </w:t>
      </w:r>
      <w:r>
        <w:rPr>
          <w:lang w:val="pl-PL"/>
        </w:rPr>
        <w:t>efektywność końcowa</w:t>
      </w:r>
    </w:p>
  </w:comment>
  <w:comment w:id="20" w:author="Łukasz Rauch" w:date="2013-07-02T15:21:00Z" w:initials="ŁR">
    <w:p w:rsidR="00040E68" w:rsidRPr="00040E68" w:rsidRDefault="00040E68">
      <w:pPr>
        <w:pStyle w:val="Tekstkomentarza"/>
        <w:rPr>
          <w:lang w:val="pl-PL"/>
        </w:rPr>
      </w:pPr>
      <w:r>
        <w:rPr>
          <w:rStyle w:val="Odwoaniedokomentarza"/>
        </w:rPr>
        <w:annotationRef/>
      </w:r>
      <w:r w:rsidRPr="00040E68">
        <w:rPr>
          <w:lang w:val="pl-PL"/>
        </w:rPr>
        <w:t xml:space="preserve">Tak, czas jest zapisywany do </w:t>
      </w:r>
      <w:r w:rsidRPr="00040E68">
        <w:rPr>
          <w:lang w:val="pl-PL"/>
        </w:rPr>
        <w:t>logów</w:t>
      </w:r>
      <w:bookmarkStart w:id="21" w:name="_GoBack"/>
      <w:bookmarkEnd w:id="2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83B"/>
    <w:multiLevelType w:val="hybridMultilevel"/>
    <w:tmpl w:val="DEC8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525"/>
    <w:rsid w:val="00002525"/>
    <w:rsid w:val="00040E68"/>
    <w:rsid w:val="005D1961"/>
    <w:rsid w:val="00641E54"/>
    <w:rsid w:val="00881445"/>
    <w:rsid w:val="00A55413"/>
    <w:rsid w:val="00A6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02525"/>
    <w:pPr>
      <w:ind w:left="720"/>
      <w:contextualSpacing/>
    </w:pPr>
  </w:style>
  <w:style w:type="character" w:styleId="Odwoaniedokomentarza">
    <w:name w:val="annotation reference"/>
    <w:basedOn w:val="Domylnaczcionkaakapitu"/>
    <w:uiPriority w:val="99"/>
    <w:semiHidden/>
    <w:unhideWhenUsed/>
    <w:rsid w:val="00A55413"/>
    <w:rPr>
      <w:sz w:val="16"/>
      <w:szCs w:val="16"/>
    </w:rPr>
  </w:style>
  <w:style w:type="paragraph" w:styleId="Tekstkomentarza">
    <w:name w:val="annotation text"/>
    <w:basedOn w:val="Normalny"/>
    <w:link w:val="TekstkomentarzaZnak"/>
    <w:uiPriority w:val="99"/>
    <w:semiHidden/>
    <w:unhideWhenUsed/>
    <w:rsid w:val="00A5541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55413"/>
    <w:rPr>
      <w:sz w:val="20"/>
      <w:szCs w:val="20"/>
    </w:rPr>
  </w:style>
  <w:style w:type="paragraph" w:styleId="Tematkomentarza">
    <w:name w:val="annotation subject"/>
    <w:basedOn w:val="Tekstkomentarza"/>
    <w:next w:val="Tekstkomentarza"/>
    <w:link w:val="TematkomentarzaZnak"/>
    <w:uiPriority w:val="99"/>
    <w:semiHidden/>
    <w:unhideWhenUsed/>
    <w:rsid w:val="00A55413"/>
    <w:rPr>
      <w:b/>
      <w:bCs/>
    </w:rPr>
  </w:style>
  <w:style w:type="character" w:customStyle="1" w:styleId="TematkomentarzaZnak">
    <w:name w:val="Temat komentarza Znak"/>
    <w:basedOn w:val="TekstkomentarzaZnak"/>
    <w:link w:val="Tematkomentarza"/>
    <w:uiPriority w:val="99"/>
    <w:semiHidden/>
    <w:rsid w:val="00A55413"/>
    <w:rPr>
      <w:b/>
      <w:bCs/>
      <w:sz w:val="20"/>
      <w:szCs w:val="20"/>
    </w:rPr>
  </w:style>
  <w:style w:type="paragraph" w:styleId="Tekstdymka">
    <w:name w:val="Balloon Text"/>
    <w:basedOn w:val="Normalny"/>
    <w:link w:val="TekstdymkaZnak"/>
    <w:uiPriority w:val="99"/>
    <w:semiHidden/>
    <w:unhideWhenUsed/>
    <w:rsid w:val="00A5541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55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02525"/>
    <w:pPr>
      <w:ind w:left="720"/>
      <w:contextualSpacing/>
    </w:pPr>
  </w:style>
  <w:style w:type="character" w:styleId="Odwoaniedokomentarza">
    <w:name w:val="annotation reference"/>
    <w:basedOn w:val="Domylnaczcionkaakapitu"/>
    <w:uiPriority w:val="99"/>
    <w:semiHidden/>
    <w:unhideWhenUsed/>
    <w:rsid w:val="00A55413"/>
    <w:rPr>
      <w:sz w:val="16"/>
      <w:szCs w:val="16"/>
    </w:rPr>
  </w:style>
  <w:style w:type="paragraph" w:styleId="Tekstkomentarza">
    <w:name w:val="annotation text"/>
    <w:basedOn w:val="Normalny"/>
    <w:link w:val="TekstkomentarzaZnak"/>
    <w:uiPriority w:val="99"/>
    <w:semiHidden/>
    <w:unhideWhenUsed/>
    <w:rsid w:val="00A5541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55413"/>
    <w:rPr>
      <w:sz w:val="20"/>
      <w:szCs w:val="20"/>
    </w:rPr>
  </w:style>
  <w:style w:type="paragraph" w:styleId="Tematkomentarza">
    <w:name w:val="annotation subject"/>
    <w:basedOn w:val="Tekstkomentarza"/>
    <w:next w:val="Tekstkomentarza"/>
    <w:link w:val="TematkomentarzaZnak"/>
    <w:uiPriority w:val="99"/>
    <w:semiHidden/>
    <w:unhideWhenUsed/>
    <w:rsid w:val="00A55413"/>
    <w:rPr>
      <w:b/>
      <w:bCs/>
    </w:rPr>
  </w:style>
  <w:style w:type="character" w:customStyle="1" w:styleId="TematkomentarzaZnak">
    <w:name w:val="Temat komentarza Znak"/>
    <w:basedOn w:val="TekstkomentarzaZnak"/>
    <w:link w:val="Tematkomentarza"/>
    <w:uiPriority w:val="99"/>
    <w:semiHidden/>
    <w:rsid w:val="00A55413"/>
    <w:rPr>
      <w:b/>
      <w:bCs/>
      <w:sz w:val="20"/>
      <w:szCs w:val="20"/>
    </w:rPr>
  </w:style>
  <w:style w:type="paragraph" w:styleId="Tekstdymka">
    <w:name w:val="Balloon Text"/>
    <w:basedOn w:val="Normalny"/>
    <w:link w:val="TekstdymkaZnak"/>
    <w:uiPriority w:val="99"/>
    <w:semiHidden/>
    <w:unhideWhenUsed/>
    <w:rsid w:val="00A5541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55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7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185</Words>
  <Characters>1110</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Slawek Kwasniewski</dc:creator>
  <cp:lastModifiedBy>Łukasz Rauch</cp:lastModifiedBy>
  <cp:revision>5</cp:revision>
  <dcterms:created xsi:type="dcterms:W3CDTF">2013-05-11T16:10:00Z</dcterms:created>
  <dcterms:modified xsi:type="dcterms:W3CDTF">2013-07-02T13:21:00Z</dcterms:modified>
</cp:coreProperties>
</file>